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F36D1" w14:textId="77777777" w:rsidR="00A50A80" w:rsidRPr="00A50A80" w:rsidRDefault="00A50A80" w:rsidP="00A50A80">
      <w:pPr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A50A80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 xml:space="preserve">Object </w:t>
      </w:r>
      <w:proofErr w:type="spellStart"/>
      <w:r w:rsidRPr="00A50A80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oriented</w:t>
      </w:r>
      <w:proofErr w:type="spellEnd"/>
      <w:r w:rsidRPr="00A50A80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 xml:space="preserve"> programming in Java</w:t>
      </w:r>
    </w:p>
    <w:p w14:paraId="4DA6941E" w14:textId="77777777" w:rsidR="00A50A80" w:rsidRPr="00A50A80" w:rsidRDefault="00A50A80" w:rsidP="00A50A80">
      <w:pPr>
        <w:spacing w:after="100" w:afterAutospacing="1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A50A80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La programmazione orientata agli oggetti in Java           </w:t>
      </w:r>
    </w:p>
    <w:p w14:paraId="0A8D127A" w14:textId="77777777" w:rsidR="00A50A80" w:rsidRPr="00A50A80" w:rsidRDefault="00A50A80" w:rsidP="00A50A80">
      <w:pPr>
        <w:numPr>
          <w:ilvl w:val="0"/>
          <w:numId w:val="1"/>
        </w:numPr>
        <w:spacing w:before="100" w:beforeAutospacing="1" w:after="100" w:afterAutospacing="1" w:line="240" w:lineRule="auto"/>
        <w:ind w:left="1237" w:right="517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del w:id="0" w:author="Unknown">
        <w:r w:rsidRPr="00A50A80">
          <w:rPr>
            <w:rFonts w:ascii="Times New Roman" w:eastAsia="Times New Roman" w:hAnsi="Times New Roman" w:cs="Times New Roman"/>
            <w:sz w:val="24"/>
            <w:szCs w:val="24"/>
            <w:lang w:eastAsia="it-IT"/>
          </w:rPr>
          <w:delText>Ambienti di sviluppo (JDK) e primi approcci al codice           </w:delText>
        </w:r>
      </w:del>
    </w:p>
    <w:p w14:paraId="610A820C" w14:textId="77777777" w:rsidR="00A50A80" w:rsidRPr="00A50A80" w:rsidRDefault="00A50A80" w:rsidP="00A50A80">
      <w:pPr>
        <w:numPr>
          <w:ilvl w:val="0"/>
          <w:numId w:val="1"/>
        </w:numPr>
        <w:spacing w:before="100" w:beforeAutospacing="1" w:after="100" w:afterAutospacing="1" w:line="240" w:lineRule="auto"/>
        <w:ind w:left="1237" w:right="517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del w:id="1" w:author="Unknown">
        <w:r w:rsidRPr="00A50A80">
          <w:rPr>
            <w:rFonts w:ascii="Times New Roman" w:eastAsia="Times New Roman" w:hAnsi="Times New Roman" w:cs="Times New Roman"/>
            <w:sz w:val="24"/>
            <w:szCs w:val="24"/>
            <w:lang w:eastAsia="it-IT"/>
          </w:rPr>
          <w:delText>Le basi della programmazione object oriented: classi e oggetti           </w:delText>
        </w:r>
      </w:del>
    </w:p>
    <w:p w14:paraId="6B2BFB3F" w14:textId="77777777" w:rsidR="00A50A80" w:rsidRPr="00A50A80" w:rsidRDefault="00A50A80" w:rsidP="00A50A80">
      <w:pPr>
        <w:numPr>
          <w:ilvl w:val="0"/>
          <w:numId w:val="1"/>
        </w:numPr>
        <w:spacing w:before="100" w:beforeAutospacing="1" w:after="100" w:afterAutospacing="1" w:line="240" w:lineRule="auto"/>
        <w:ind w:left="1237" w:right="517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del w:id="2" w:author="Unknown">
        <w:r w:rsidRPr="00A50A80">
          <w:rPr>
            <w:rFonts w:ascii="Times New Roman" w:eastAsia="Times New Roman" w:hAnsi="Times New Roman" w:cs="Times New Roman"/>
            <w:sz w:val="24"/>
            <w:szCs w:val="24"/>
            <w:lang w:eastAsia="it-IT"/>
          </w:rPr>
          <w:delText>Variabili, attributi, metodi e costruttori           </w:delText>
        </w:r>
      </w:del>
    </w:p>
    <w:p w14:paraId="11528784" w14:textId="77777777" w:rsidR="00A50A80" w:rsidRPr="00A50A80" w:rsidRDefault="00A50A80" w:rsidP="00A50A80">
      <w:pPr>
        <w:numPr>
          <w:ilvl w:val="0"/>
          <w:numId w:val="1"/>
        </w:numPr>
        <w:spacing w:before="100" w:beforeAutospacing="1" w:after="100" w:afterAutospacing="1" w:line="240" w:lineRule="auto"/>
        <w:ind w:left="1237" w:right="517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del w:id="3" w:author="Unknown">
        <w:r w:rsidRPr="00A50A80">
          <w:rPr>
            <w:rFonts w:ascii="Times New Roman" w:eastAsia="Times New Roman" w:hAnsi="Times New Roman" w:cs="Times New Roman"/>
            <w:sz w:val="24"/>
            <w:szCs w:val="24"/>
            <w:lang w:eastAsia="it-IT"/>
          </w:rPr>
          <w:delText>Identificatori, tipi di dati e array           </w:delText>
        </w:r>
      </w:del>
    </w:p>
    <w:p w14:paraId="26258E86" w14:textId="77777777" w:rsidR="00A50A80" w:rsidRPr="00A50A80" w:rsidRDefault="00A50A80" w:rsidP="00A50A80">
      <w:pPr>
        <w:numPr>
          <w:ilvl w:val="0"/>
          <w:numId w:val="1"/>
        </w:numPr>
        <w:spacing w:before="100" w:beforeAutospacing="1" w:after="100" w:afterAutospacing="1" w:line="240" w:lineRule="auto"/>
        <w:ind w:left="1237" w:right="517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del w:id="4" w:author="Unknown">
        <w:r w:rsidRPr="00A50A80">
          <w:rPr>
            <w:rFonts w:ascii="Times New Roman" w:eastAsia="Times New Roman" w:hAnsi="Times New Roman" w:cs="Times New Roman"/>
            <w:sz w:val="24"/>
            <w:szCs w:val="24"/>
            <w:lang w:eastAsia="it-IT"/>
          </w:rPr>
          <w:delText>Operatori e gestione del flusso di esecuzione           </w:delText>
        </w:r>
      </w:del>
    </w:p>
    <w:p w14:paraId="09D96DAB" w14:textId="77777777" w:rsidR="00A50A80" w:rsidRPr="00A50A80" w:rsidRDefault="00A50A80" w:rsidP="00A50A80">
      <w:pPr>
        <w:numPr>
          <w:ilvl w:val="0"/>
          <w:numId w:val="1"/>
        </w:numPr>
        <w:spacing w:before="100" w:beforeAutospacing="1" w:after="100" w:afterAutospacing="1" w:line="240" w:lineRule="auto"/>
        <w:ind w:left="1237" w:right="517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del w:id="5" w:author="Unknown">
        <w:r w:rsidRPr="00A50A80">
          <w:rPr>
            <w:rFonts w:ascii="Times New Roman" w:eastAsia="Times New Roman" w:hAnsi="Times New Roman" w:cs="Times New Roman"/>
            <w:sz w:val="24"/>
            <w:szCs w:val="24"/>
            <w:lang w:eastAsia="it-IT"/>
          </w:rPr>
          <w:delText>Costrutti di programmazione semplice: if, operatore ternario, while           </w:delText>
        </w:r>
      </w:del>
    </w:p>
    <w:p w14:paraId="7550FB6E" w14:textId="77777777" w:rsidR="00A50A80" w:rsidRPr="00A50A80" w:rsidRDefault="00A50A80" w:rsidP="00A50A80">
      <w:pPr>
        <w:numPr>
          <w:ilvl w:val="0"/>
          <w:numId w:val="1"/>
        </w:numPr>
        <w:spacing w:before="100" w:beforeAutospacing="1" w:after="100" w:afterAutospacing="1" w:line="240" w:lineRule="auto"/>
        <w:ind w:left="1237" w:right="517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del w:id="6" w:author="Unknown">
        <w:r w:rsidRPr="00A50A80">
          <w:rPr>
            <w:rFonts w:ascii="Times New Roman" w:eastAsia="Times New Roman" w:hAnsi="Times New Roman" w:cs="Times New Roman"/>
            <w:sz w:val="24"/>
            <w:szCs w:val="24"/>
            <w:lang w:eastAsia="it-IT"/>
          </w:rPr>
          <w:delText>Costrutti di programmazione avanzati: for, do while, for migliorato, switch           </w:delText>
        </w:r>
      </w:del>
    </w:p>
    <w:p w14:paraId="3ECAA1A6" w14:textId="77777777" w:rsidR="00A50A80" w:rsidRPr="00A50A80" w:rsidRDefault="00A50A80" w:rsidP="00A50A80">
      <w:pPr>
        <w:numPr>
          <w:ilvl w:val="0"/>
          <w:numId w:val="1"/>
        </w:numPr>
        <w:spacing w:before="100" w:beforeAutospacing="1" w:after="100" w:afterAutospacing="1" w:line="240" w:lineRule="auto"/>
        <w:ind w:left="1237" w:right="517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del w:id="7" w:author="Unknown">
        <w:r w:rsidRPr="00A50A80">
          <w:rPr>
            <w:rFonts w:ascii="Times New Roman" w:eastAsia="Times New Roman" w:hAnsi="Times New Roman" w:cs="Times New Roman"/>
            <w:sz w:val="24"/>
            <w:szCs w:val="24"/>
            <w:lang w:eastAsia="it-IT"/>
          </w:rPr>
          <w:delText>Classi ed oggetti           </w:delText>
        </w:r>
      </w:del>
    </w:p>
    <w:p w14:paraId="7EA82C5A" w14:textId="77777777" w:rsidR="00A50A80" w:rsidRPr="00A50A80" w:rsidRDefault="00A50A80" w:rsidP="00A50A80">
      <w:pPr>
        <w:numPr>
          <w:ilvl w:val="0"/>
          <w:numId w:val="1"/>
        </w:numPr>
        <w:spacing w:before="100" w:beforeAutospacing="1" w:after="100" w:afterAutospacing="1" w:line="240" w:lineRule="auto"/>
        <w:ind w:left="1237" w:right="517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del w:id="8" w:author="Unknown">
        <w:r w:rsidRPr="00A50A80">
          <w:rPr>
            <w:rFonts w:ascii="Times New Roman" w:eastAsia="Times New Roman" w:hAnsi="Times New Roman" w:cs="Times New Roman"/>
            <w:sz w:val="24"/>
            <w:szCs w:val="24"/>
            <w:lang w:eastAsia="it-IT"/>
          </w:rPr>
          <w:delText>Classi innestate, classi anonime           </w:delText>
        </w:r>
      </w:del>
    </w:p>
    <w:p w14:paraId="14BA6ABD" w14:textId="77777777" w:rsidR="00A50A80" w:rsidRPr="00A50A80" w:rsidRDefault="00A50A80" w:rsidP="00A50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E9D99D2" w14:textId="77777777" w:rsidR="00A50A80" w:rsidRPr="00A50A80" w:rsidRDefault="00A50A80" w:rsidP="00A50A80">
      <w:pPr>
        <w:spacing w:before="100" w:beforeAutospacing="1" w:after="384" w:line="240" w:lineRule="auto"/>
        <w:rPr>
          <w:rFonts w:ascii="inherit" w:eastAsia="Times New Roman" w:hAnsi="inherit" w:cs="Times New Roman"/>
          <w:sz w:val="24"/>
          <w:szCs w:val="24"/>
          <w:lang w:eastAsia="it-IT"/>
        </w:rPr>
      </w:pPr>
      <w:r w:rsidRPr="00A50A80">
        <w:rPr>
          <w:rFonts w:ascii="inherit" w:eastAsia="Times New Roman" w:hAnsi="inherit" w:cs="Times New Roman"/>
          <w:sz w:val="24"/>
          <w:szCs w:val="24"/>
          <w:lang w:eastAsia="it-IT"/>
        </w:rPr>
        <w:t>Link al materiale didattico su </w:t>
      </w:r>
      <w:proofErr w:type="spellStart"/>
      <w:r w:rsidRPr="00A50A80">
        <w:rPr>
          <w:rFonts w:ascii="inherit" w:eastAsia="Times New Roman" w:hAnsi="inherit" w:cs="Times New Roman"/>
          <w:sz w:val="24"/>
          <w:szCs w:val="24"/>
          <w:lang w:eastAsia="it-IT"/>
        </w:rPr>
        <w:fldChar w:fldCharType="begin"/>
      </w:r>
      <w:r w:rsidRPr="00A50A80">
        <w:rPr>
          <w:rFonts w:ascii="inherit" w:eastAsia="Times New Roman" w:hAnsi="inherit" w:cs="Times New Roman"/>
          <w:sz w:val="24"/>
          <w:szCs w:val="24"/>
          <w:lang w:eastAsia="it-IT"/>
        </w:rPr>
        <w:instrText xml:space="preserve"> HYPERLINK "https://github.com/maboglia/Fintech2022" \t "_blank" </w:instrText>
      </w:r>
      <w:r w:rsidRPr="00A50A80">
        <w:rPr>
          <w:rFonts w:ascii="inherit" w:eastAsia="Times New Roman" w:hAnsi="inherit" w:cs="Times New Roman"/>
          <w:sz w:val="24"/>
          <w:szCs w:val="24"/>
          <w:lang w:eastAsia="it-IT"/>
        </w:rPr>
        <w:fldChar w:fldCharType="separate"/>
      </w:r>
      <w:r w:rsidRPr="00A50A80">
        <w:rPr>
          <w:rFonts w:ascii="inherit" w:eastAsia="Times New Roman" w:hAnsi="inherit" w:cs="Times New Roman"/>
          <w:color w:val="192035"/>
          <w:sz w:val="24"/>
          <w:szCs w:val="24"/>
          <w:u w:val="single"/>
          <w:lang w:eastAsia="it-IT"/>
        </w:rPr>
        <w:t>github</w:t>
      </w:r>
      <w:proofErr w:type="spellEnd"/>
      <w:r w:rsidRPr="00A50A80">
        <w:rPr>
          <w:rFonts w:ascii="inherit" w:eastAsia="Times New Roman" w:hAnsi="inherit" w:cs="Times New Roman"/>
          <w:sz w:val="24"/>
          <w:szCs w:val="24"/>
          <w:lang w:eastAsia="it-IT"/>
        </w:rPr>
        <w:fldChar w:fldCharType="end"/>
      </w:r>
    </w:p>
    <w:p w14:paraId="2979B5B8" w14:textId="77777777" w:rsidR="00A50A80" w:rsidRPr="00A50A80" w:rsidRDefault="00A50A80" w:rsidP="00A50A80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A50A80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Programmazione avanzata in Java</w:t>
      </w:r>
    </w:p>
    <w:p w14:paraId="3D3D1807" w14:textId="77777777" w:rsidR="00A50A80" w:rsidRPr="00A50A80" w:rsidRDefault="00A50A80" w:rsidP="00A50A80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A50A80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Programmazione avanzata in Java           </w:t>
      </w:r>
    </w:p>
    <w:p w14:paraId="6BCFA99E" w14:textId="77777777" w:rsidR="00A50A80" w:rsidRPr="00A50A80" w:rsidRDefault="00A50A80" w:rsidP="00A50A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del w:id="9" w:author="Unknown">
        <w:r w:rsidRPr="00A50A80">
          <w:rPr>
            <w:rFonts w:ascii="Georgia" w:eastAsia="Times New Roman" w:hAnsi="Georgia" w:cs="Times New Roman"/>
            <w:color w:val="565656"/>
            <w:sz w:val="30"/>
            <w:szCs w:val="30"/>
            <w:lang w:eastAsia="it-IT"/>
          </w:rPr>
          <w:delText>Modificatori, package, interfacce, enumerazioni</w:delText>
        </w:r>
      </w:del>
    </w:p>
    <w:p w14:paraId="18AB13E1" w14:textId="77777777" w:rsidR="00A50A80" w:rsidRPr="00A50A80" w:rsidRDefault="00A50A80" w:rsidP="00A50A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del w:id="10" w:author="Unknown">
        <w:r w:rsidRPr="00A50A80">
          <w:rPr>
            <w:rFonts w:ascii="Georgia" w:eastAsia="Times New Roman" w:hAnsi="Georgia" w:cs="Times New Roman"/>
            <w:color w:val="565656"/>
            <w:sz w:val="30"/>
            <w:szCs w:val="30"/>
            <w:lang w:eastAsia="it-IT"/>
          </w:rPr>
          <w:delText>Gestione dei thread</w:delText>
        </w:r>
      </w:del>
    </w:p>
    <w:p w14:paraId="76264D6A" w14:textId="77777777" w:rsidR="00A50A80" w:rsidRPr="00A50A80" w:rsidRDefault="00A50A80" w:rsidP="00A50A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del w:id="11" w:author="Unknown">
        <w:r w:rsidRPr="00A50A80">
          <w:rPr>
            <w:rFonts w:ascii="Georgia" w:eastAsia="Times New Roman" w:hAnsi="Georgia" w:cs="Times New Roman"/>
            <w:color w:val="565656"/>
            <w:sz w:val="30"/>
            <w:szCs w:val="30"/>
            <w:lang w:eastAsia="it-IT"/>
          </w:rPr>
          <w:delText>Le librerie alla base del linguaggio</w:delText>
        </w:r>
      </w:del>
    </w:p>
    <w:p w14:paraId="3674E1EE" w14:textId="77777777" w:rsidR="00A50A80" w:rsidRPr="00A50A80" w:rsidRDefault="00A50A80" w:rsidP="00A50A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del w:id="12" w:author="Unknown">
        <w:r w:rsidRPr="00A50A80">
          <w:rPr>
            <w:rFonts w:ascii="Georgia" w:eastAsia="Times New Roman" w:hAnsi="Georgia" w:cs="Times New Roman"/>
            <w:color w:val="565656"/>
            <w:sz w:val="30"/>
            <w:szCs w:val="30"/>
            <w:lang w:eastAsia="it-IT"/>
          </w:rPr>
          <w:delText>Java.lang e java.util</w:delText>
        </w:r>
      </w:del>
    </w:p>
    <w:p w14:paraId="3D0C3C35" w14:textId="77777777" w:rsidR="00A50A80" w:rsidRPr="00A50A80" w:rsidRDefault="00A50A80" w:rsidP="00A50A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del w:id="13" w:author="Unknown">
        <w:r w:rsidRPr="00A50A80">
          <w:rPr>
            <w:rFonts w:ascii="Georgia" w:eastAsia="Times New Roman" w:hAnsi="Georgia" w:cs="Times New Roman"/>
            <w:color w:val="565656"/>
            <w:sz w:val="30"/>
            <w:szCs w:val="30"/>
            <w:lang w:eastAsia="it-IT"/>
          </w:rPr>
          <w:delText>Comunicare con Java</w:delText>
        </w:r>
      </w:del>
    </w:p>
    <w:p w14:paraId="196E8171" w14:textId="77777777" w:rsidR="00A50A80" w:rsidRPr="00A50A80" w:rsidRDefault="00A50A80" w:rsidP="00A50A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del w:id="14" w:author="Unknown">
        <w:r w:rsidRPr="00A50A80">
          <w:rPr>
            <w:rFonts w:ascii="Georgia" w:eastAsia="Times New Roman" w:hAnsi="Georgia" w:cs="Times New Roman"/>
            <w:color w:val="565656"/>
            <w:sz w:val="30"/>
            <w:szCs w:val="30"/>
            <w:lang w:eastAsia="it-IT"/>
          </w:rPr>
          <w:delText>Input, output e networking           </w:delText>
        </w:r>
      </w:del>
    </w:p>
    <w:p w14:paraId="3887A94B" w14:textId="77777777" w:rsidR="00A50A80" w:rsidRPr="00A50A80" w:rsidRDefault="00A50A80" w:rsidP="00A50A80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A50A80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Accesso ai dati con Java</w:t>
      </w:r>
    </w:p>
    <w:p w14:paraId="477665D5" w14:textId="77777777" w:rsidR="00A50A80" w:rsidRPr="00A50A80" w:rsidRDefault="00A50A80" w:rsidP="00A50A80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A50A80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Accesso ai dati con Java            </w:t>
      </w:r>
    </w:p>
    <w:p w14:paraId="242D7013" w14:textId="77777777" w:rsidR="00A50A80" w:rsidRPr="00A50A80" w:rsidRDefault="00A50A80" w:rsidP="00A50A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del w:id="15" w:author="Unknown">
        <w:r w:rsidRPr="00A50A80">
          <w:rPr>
            <w:rFonts w:ascii="Georgia" w:eastAsia="Times New Roman" w:hAnsi="Georgia" w:cs="Times New Roman"/>
            <w:color w:val="565656"/>
            <w:sz w:val="30"/>
            <w:szCs w:val="30"/>
            <w:lang w:eastAsia="it-IT"/>
          </w:rPr>
          <w:delText>Java e la gestione dei dati: supporto a SQL e XML            </w:delText>
        </w:r>
      </w:del>
    </w:p>
    <w:p w14:paraId="7E315E9E" w14:textId="77777777" w:rsidR="00A50A80" w:rsidRPr="00A50A80" w:rsidRDefault="00A50A80" w:rsidP="00A50A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del w:id="16" w:author="Unknown">
        <w:r w:rsidRPr="00A50A80">
          <w:rPr>
            <w:rFonts w:ascii="Georgia" w:eastAsia="Times New Roman" w:hAnsi="Georgia" w:cs="Times New Roman"/>
            <w:color w:val="565656"/>
            <w:sz w:val="30"/>
            <w:szCs w:val="30"/>
            <w:lang w:eastAsia="it-IT"/>
          </w:rPr>
          <w:delText>Caratteristiche di JDBC            </w:delText>
        </w:r>
      </w:del>
    </w:p>
    <w:p w14:paraId="4707CBCF" w14:textId="77777777" w:rsidR="00A50A80" w:rsidRPr="00A50A80" w:rsidRDefault="00A50A80" w:rsidP="00A50A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del w:id="17" w:author="Unknown">
        <w:r w:rsidRPr="00A50A80">
          <w:rPr>
            <w:rFonts w:ascii="Georgia" w:eastAsia="Times New Roman" w:hAnsi="Georgia" w:cs="Times New Roman"/>
            <w:color w:val="565656"/>
            <w:sz w:val="30"/>
            <w:szCs w:val="30"/>
            <w:lang w:eastAsia="it-IT"/>
          </w:rPr>
          <w:delText>Introduzione a Hibernate DAO           </w:delText>
        </w:r>
      </w:del>
    </w:p>
    <w:p w14:paraId="6E0BD881" w14:textId="77777777" w:rsidR="00A50A80" w:rsidRPr="00A50A80" w:rsidRDefault="00A50A80" w:rsidP="00A50A80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A50A80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Introduzione a J2EE           </w:t>
      </w:r>
    </w:p>
    <w:p w14:paraId="577DB191" w14:textId="77777777" w:rsidR="00A50A80" w:rsidRPr="00A50A80" w:rsidRDefault="00A50A80" w:rsidP="00A50A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del w:id="18" w:author="Unknown">
        <w:r w:rsidRPr="00A50A80">
          <w:rPr>
            <w:rFonts w:ascii="Georgia" w:eastAsia="Times New Roman" w:hAnsi="Georgia" w:cs="Times New Roman"/>
            <w:color w:val="565656"/>
            <w:sz w:val="30"/>
            <w:szCs w:val="30"/>
            <w:lang w:eastAsia="it-IT"/>
          </w:rPr>
          <w:delText>Servlet e Filtri</w:delText>
        </w:r>
      </w:del>
    </w:p>
    <w:p w14:paraId="0C11E650" w14:textId="77777777" w:rsidR="00A50A80" w:rsidRPr="00A50A80" w:rsidRDefault="00A50A80" w:rsidP="00A50A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del w:id="19" w:author="Unknown">
        <w:r w:rsidRPr="00A50A80">
          <w:rPr>
            <w:rFonts w:ascii="Georgia" w:eastAsia="Times New Roman" w:hAnsi="Georgia" w:cs="Times New Roman"/>
            <w:color w:val="565656"/>
            <w:sz w:val="30"/>
            <w:szCs w:val="30"/>
            <w:lang w:eastAsia="it-IT"/>
          </w:rPr>
          <w:delText>Introduzione a JSP   </w:delText>
        </w:r>
      </w:del>
    </w:p>
    <w:p w14:paraId="0BD00CD0" w14:textId="77777777" w:rsidR="00A50A80" w:rsidRPr="00A50A80" w:rsidRDefault="00A50A80" w:rsidP="00A50A80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A50A80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lastRenderedPageBreak/>
        <w:t>Servizi Web</w:t>
      </w:r>
    </w:p>
    <w:p w14:paraId="4788466D" w14:textId="77777777" w:rsidR="00A50A80" w:rsidRPr="00A50A80" w:rsidRDefault="00A50A80" w:rsidP="00A50A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del w:id="20" w:author="Unknown">
        <w:r w:rsidRPr="00A50A80">
          <w:rPr>
            <w:rFonts w:ascii="Georgia" w:eastAsia="Times New Roman" w:hAnsi="Georgia" w:cs="Times New Roman"/>
            <w:color w:val="565656"/>
            <w:sz w:val="30"/>
            <w:szCs w:val="30"/>
            <w:lang w:eastAsia="it-IT"/>
          </w:rPr>
          <w:delText>Realizzazione ed esposizione di API con varie le varie metodologie (put, get, post, ecc)</w:delText>
        </w:r>
      </w:del>
    </w:p>
    <w:p w14:paraId="5202ACA5" w14:textId="77777777" w:rsidR="00A50A80" w:rsidRPr="00A50A80" w:rsidRDefault="00A50A80" w:rsidP="00A50A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del w:id="21" w:author="Unknown">
        <w:r w:rsidRPr="00A50A80">
          <w:rPr>
            <w:rFonts w:ascii="Georgia" w:eastAsia="Times New Roman" w:hAnsi="Georgia" w:cs="Times New Roman"/>
            <w:color w:val="565656"/>
            <w:sz w:val="30"/>
            <w:szCs w:val="30"/>
            <w:lang w:eastAsia="it-IT"/>
          </w:rPr>
          <w:delText>Test API attraverso strumenti (PostMan)       </w:delText>
        </w:r>
      </w:del>
      <w:r w:rsidRPr="00A50A80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    </w:t>
      </w:r>
    </w:p>
    <w:p w14:paraId="01AEE507" w14:textId="77777777" w:rsidR="00A50A80" w:rsidRPr="00A50A80" w:rsidRDefault="00A50A80" w:rsidP="00A50A80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A50A80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Introduzione ai Framework in Java           </w:t>
      </w:r>
    </w:p>
    <w:p w14:paraId="2D94F67D" w14:textId="77777777" w:rsidR="00A50A80" w:rsidRPr="00A50A80" w:rsidRDefault="00A50A80" w:rsidP="00A50A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del w:id="22" w:author="Unknown">
        <w:r w:rsidRPr="00A50A80">
          <w:rPr>
            <w:rFonts w:ascii="Georgia" w:eastAsia="Times New Roman" w:hAnsi="Georgia" w:cs="Times New Roman"/>
            <w:color w:val="565656"/>
            <w:sz w:val="30"/>
            <w:szCs w:val="30"/>
            <w:lang w:eastAsia="it-IT"/>
          </w:rPr>
          <w:delText>Primi passi con Spring           </w:delText>
        </w:r>
      </w:del>
    </w:p>
    <w:p w14:paraId="46C0F50D" w14:textId="77777777" w:rsidR="00A50A80" w:rsidRPr="00A50A80" w:rsidRDefault="00A50A80" w:rsidP="00A50A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del w:id="23" w:author="Unknown">
        <w:r w:rsidRPr="00A50A80">
          <w:rPr>
            <w:rFonts w:ascii="Georgia" w:eastAsia="Times New Roman" w:hAnsi="Georgia" w:cs="Times New Roman"/>
            <w:color w:val="565656"/>
            <w:sz w:val="30"/>
            <w:szCs w:val="30"/>
            <w:lang w:eastAsia="it-IT"/>
          </w:rPr>
          <w:delText>Inversion Of Control           </w:delText>
        </w:r>
      </w:del>
    </w:p>
    <w:p w14:paraId="7385C3D1" w14:textId="77777777" w:rsidR="00A50A80" w:rsidRPr="00A50A80" w:rsidRDefault="00A50A80" w:rsidP="00A50A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del w:id="24" w:author="Unknown">
        <w:r w:rsidRPr="00A50A80">
          <w:rPr>
            <w:rFonts w:ascii="Georgia" w:eastAsia="Times New Roman" w:hAnsi="Georgia" w:cs="Times New Roman"/>
            <w:color w:val="565656"/>
            <w:sz w:val="30"/>
            <w:szCs w:val="30"/>
            <w:lang w:eastAsia="it-IT"/>
          </w:rPr>
          <w:delText>Gestione dell'accesso ai dati   </w:delText>
        </w:r>
      </w:del>
    </w:p>
    <w:p w14:paraId="086D7C61" w14:textId="77777777" w:rsidR="00860B7C" w:rsidRDefault="00860B7C"/>
    <w:sectPr w:rsidR="00860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5FB9"/>
    <w:multiLevelType w:val="multilevel"/>
    <w:tmpl w:val="0386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1102E"/>
    <w:multiLevelType w:val="multilevel"/>
    <w:tmpl w:val="B384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A75ED"/>
    <w:multiLevelType w:val="multilevel"/>
    <w:tmpl w:val="91AA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B2A3E"/>
    <w:multiLevelType w:val="multilevel"/>
    <w:tmpl w:val="6C4C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D3341"/>
    <w:multiLevelType w:val="multilevel"/>
    <w:tmpl w:val="E39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E0224"/>
    <w:multiLevelType w:val="multilevel"/>
    <w:tmpl w:val="AC8A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904652">
    <w:abstractNumId w:val="4"/>
  </w:num>
  <w:num w:numId="2" w16cid:durableId="1874420146">
    <w:abstractNumId w:val="1"/>
  </w:num>
  <w:num w:numId="3" w16cid:durableId="1392581072">
    <w:abstractNumId w:val="0"/>
  </w:num>
  <w:num w:numId="4" w16cid:durableId="640306349">
    <w:abstractNumId w:val="2"/>
  </w:num>
  <w:num w:numId="5" w16cid:durableId="234053755">
    <w:abstractNumId w:val="3"/>
  </w:num>
  <w:num w:numId="6" w16cid:durableId="2248812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7781"/>
    <w:rsid w:val="00487781"/>
    <w:rsid w:val="00860B7C"/>
    <w:rsid w:val="00A5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ED9A52-58CE-4011-AD7F-560E79E4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50A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tulo3">
    <w:name w:val="heading 3"/>
    <w:basedOn w:val="Normal"/>
    <w:link w:val="Ttulo3Car"/>
    <w:uiPriority w:val="9"/>
    <w:qFormat/>
    <w:rsid w:val="00A50A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50A8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tulo3Car">
    <w:name w:val="Título 3 Car"/>
    <w:basedOn w:val="Fuentedeprrafopredeter"/>
    <w:link w:val="Ttulo3"/>
    <w:uiPriority w:val="9"/>
    <w:rsid w:val="00A50A80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A50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Hipervnculo">
    <w:name w:val="Hyperlink"/>
    <w:basedOn w:val="Fuentedeprrafopredeter"/>
    <w:uiPriority w:val="99"/>
    <w:semiHidden/>
    <w:unhideWhenUsed/>
    <w:rsid w:val="00A50A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3</cp:revision>
  <dcterms:created xsi:type="dcterms:W3CDTF">2022-11-08T19:01:00Z</dcterms:created>
  <dcterms:modified xsi:type="dcterms:W3CDTF">2022-11-08T19:06:00Z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2022-11-08T19:06:23Z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bb05a606-9bcc-486b-ab73-ffb27221b37e</vt:lpwstr>
  </property>
  <property fmtid="{D5CDD505-2E9C-101B-9397-08002B2CF9AE}" pid="8" name="MSIP_Label_defa4170-0d19-0005-0004-bc88714345d2_ContentBits">
    <vt:lpwstr>0</vt:lpwstr>
  </property>
</Properties>
</file>